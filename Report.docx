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41315" w14:textId="435B11F8" w:rsidR="00E42218" w:rsidRPr="003F13B4" w:rsidRDefault="00485923">
      <w:pPr>
        <w:pStyle w:val="Heading1"/>
        <w:rPr>
          <w:sz w:val="48"/>
          <w:rPrChange w:id="0" w:author="Abhishek Deep Nigam" w:date="2015-11-09T20:52:00Z">
            <w:rPr/>
          </w:rPrChange>
        </w:rPr>
      </w:pPr>
      <w:r w:rsidRPr="003F13B4">
        <w:rPr>
          <w:sz w:val="48"/>
          <w:rPrChange w:id="1" w:author="Abhishek Deep Nigam" w:date="2015-11-09T20:52:00Z">
            <w:rPr/>
          </w:rPrChange>
        </w:rPr>
        <w:t xml:space="preserve">CS 440: </w:t>
      </w:r>
      <w:del w:id="2" w:author="Abhishek Deep Nigam" w:date="2015-11-09T20:51:00Z">
        <w:r w:rsidRPr="003F13B4" w:rsidDel="003F13B4">
          <w:rPr>
            <w:sz w:val="48"/>
            <w:rPrChange w:id="3" w:author="Abhishek Deep Nigam" w:date="2015-11-09T20:52:00Z">
              <w:rPr/>
            </w:rPrChange>
          </w:rPr>
          <w:delText>CSPs and Games</w:delText>
        </w:r>
      </w:del>
      <w:ins w:id="4" w:author="Abhishek Deep Nigam" w:date="2015-11-09T20:51:00Z">
        <w:r w:rsidR="003F13B4" w:rsidRPr="003F13B4">
          <w:rPr>
            <w:sz w:val="48"/>
            <w:rPrChange w:id="5" w:author="Abhishek Deep Nigam" w:date="2015-11-09T20:52:00Z">
              <w:rPr/>
            </w:rPrChange>
          </w:rPr>
          <w:t>naïve Bayes Classification</w:t>
        </w:r>
      </w:ins>
    </w:p>
    <w:p w14:paraId="044CFC33" w14:textId="77777777" w:rsidR="00E42218" w:rsidRDefault="00E42218"/>
    <w:p w14:paraId="1873F5C4" w14:textId="333D50A1" w:rsidR="00E42218" w:rsidRDefault="00485923">
      <w:pPr>
        <w:pStyle w:val="Heading2"/>
        <w:rPr>
          <w:ins w:id="6" w:author="Abhishek Deep Nigam" w:date="2015-10-21T23:54:00Z"/>
        </w:rPr>
      </w:pPr>
      <w:ins w:id="7" w:author="Abhishek Deep Nigam" w:date="2015-10-21T23:54:00Z">
        <w:r>
          <w:t xml:space="preserve">Part 1: </w:t>
        </w:r>
      </w:ins>
      <w:ins w:id="8" w:author="Abhishek Deep Nigam" w:date="2015-11-09T20:52:00Z">
        <w:r w:rsidR="003F13B4">
          <w:t>Digit Classification</w:t>
        </w:r>
      </w:ins>
    </w:p>
    <w:p w14:paraId="33A80D63" w14:textId="23F1E907" w:rsidR="00485923" w:rsidRPr="00485923" w:rsidRDefault="003F13B4">
      <w:pPr>
        <w:pStyle w:val="Heading3"/>
        <w:numPr>
          <w:ilvl w:val="1"/>
          <w:numId w:val="9"/>
        </w:numPr>
        <w:rPr>
          <w:rPrChange w:id="9" w:author="Abhishek Deep Nigam" w:date="2015-10-21T23:56:00Z">
            <w:rPr>
              <w:rFonts w:asciiTheme="minorHAnsi" w:eastAsiaTheme="minorHAnsi" w:hAnsiTheme="minorHAnsi" w:cstheme="minorBidi"/>
              <w:color w:val="7F7F7F" w:themeColor="text1" w:themeTint="80"/>
              <w:sz w:val="24"/>
            </w:rPr>
          </w:rPrChange>
        </w:rPr>
        <w:pPrChange w:id="10" w:author="Abhishek Deep Nigam" w:date="2015-10-21T23:55:00Z">
          <w:pPr>
            <w:pStyle w:val="Heading3"/>
          </w:pPr>
        </w:pPrChange>
      </w:pPr>
      <w:ins w:id="11" w:author="Abhishek Deep Nigam" w:date="2015-11-09T20:52:00Z">
        <w:r>
          <w:t>Single Pixels as Features</w:t>
        </w:r>
      </w:ins>
    </w:p>
    <w:p w14:paraId="68570A3E" w14:textId="7A400E7F" w:rsidR="00284268" w:rsidRDefault="00284268" w:rsidP="003F13B4">
      <w:pPr>
        <w:rPr>
          <w:ins w:id="12" w:author="Abhishek Deep Nigam" w:date="2015-10-25T17:01:00Z"/>
        </w:rPr>
        <w:pPrChange w:id="13" w:author="Abhishek Deep Nigam" w:date="2015-11-09T20:52:00Z">
          <w:pPr>
            <w:pStyle w:val="Heading3"/>
          </w:pPr>
        </w:pPrChange>
      </w:pPr>
      <w:ins w:id="14" w:author="Abhishek Deep Nigam" w:date="2015-10-25T16:56:00Z">
        <w:r>
          <w:t>I</w:t>
        </w:r>
      </w:ins>
      <w:bookmarkStart w:id="15" w:name="_GoBack"/>
      <w:bookmarkEnd w:id="15"/>
    </w:p>
    <w:p w14:paraId="1089C77C" w14:textId="77777777" w:rsidR="00485923" w:rsidDel="00485923" w:rsidRDefault="00485923" w:rsidP="003F13B4">
      <w:pPr>
        <w:pStyle w:val="ListBullet"/>
        <w:numPr>
          <w:ilvl w:val="0"/>
          <w:numId w:val="0"/>
        </w:numPr>
        <w:ind w:left="936" w:hanging="360"/>
        <w:rPr>
          <w:del w:id="16" w:author="Abhishek Deep Nigam" w:date="2015-10-21T23:55:00Z"/>
        </w:rPr>
        <w:pPrChange w:id="17" w:author="Abhishek Deep Nigam" w:date="2015-11-09T20:52:00Z">
          <w:pPr>
            <w:pStyle w:val="ListBullet"/>
          </w:pPr>
        </w:pPrChange>
      </w:pPr>
    </w:p>
    <w:p w14:paraId="2B925290" w14:textId="3D375C4B" w:rsidR="00E42218" w:rsidDel="00245841" w:rsidRDefault="00E42218">
      <w:pPr>
        <w:rPr>
          <w:del w:id="18" w:author="Abhishek Deep Nigam" w:date="2015-10-21T23:55:00Z"/>
        </w:rPr>
        <w:pPrChange w:id="19" w:author="Abhishek Deep Nigam" w:date="2015-10-26T01:03:00Z">
          <w:pPr>
            <w:pStyle w:val="ListBullet"/>
          </w:pPr>
        </w:pPrChange>
      </w:pPr>
    </w:p>
    <w:p w14:paraId="76EE292D" w14:textId="77777777" w:rsidR="00E42218" w:rsidRPr="00073577" w:rsidDel="00073577" w:rsidRDefault="00E42218">
      <w:pPr>
        <w:pStyle w:val="ListBullet"/>
        <w:numPr>
          <w:ilvl w:val="0"/>
          <w:numId w:val="0"/>
        </w:numPr>
        <w:ind w:left="936"/>
        <w:rPr>
          <w:del w:id="20" w:author="Abhishek Deep Nigam" w:date="2015-10-21T23:55:00Z"/>
          <w:sz w:val="16"/>
          <w:szCs w:val="16"/>
          <w:rPrChange w:id="21" w:author="Abhishek Deep Nigam" w:date="2015-10-26T01:01:00Z">
            <w:rPr>
              <w:del w:id="22" w:author="Abhishek Deep Nigam" w:date="2015-10-21T23:55:00Z"/>
            </w:rPr>
          </w:rPrChange>
        </w:rPr>
        <w:pPrChange w:id="23" w:author="Abhishek Deep Nigam" w:date="2015-10-21T23:55:00Z">
          <w:pPr>
            <w:pStyle w:val="ListBullet"/>
          </w:pPr>
        </w:pPrChange>
      </w:pPr>
    </w:p>
    <w:p w14:paraId="29AE9DC8" w14:textId="77777777" w:rsidR="00E42218" w:rsidDel="00485923" w:rsidRDefault="00E42218">
      <w:pPr>
        <w:ind w:left="936" w:hanging="360"/>
        <w:rPr>
          <w:del w:id="24" w:author="Abhishek Deep Nigam" w:date="2015-10-21T23:55:00Z"/>
        </w:rPr>
        <w:pPrChange w:id="25" w:author="Abhishek Deep Nigam" w:date="2015-10-26T01:02:00Z">
          <w:pPr/>
        </w:pPrChange>
      </w:pPr>
    </w:p>
    <w:p w14:paraId="2AE7D401" w14:textId="77777777" w:rsidR="00E42218" w:rsidRDefault="00E42218">
      <w:pPr>
        <w:pStyle w:val="ListBullet"/>
        <w:numPr>
          <w:ilvl w:val="0"/>
          <w:numId w:val="0"/>
        </w:numPr>
        <w:ind w:left="936"/>
        <w:pPrChange w:id="26" w:author="Abhishek Deep Nigam" w:date="2015-10-21T23:55:00Z">
          <w:pPr>
            <w:pStyle w:val="ListBullet"/>
          </w:pPr>
        </w:pPrChange>
      </w:pPr>
    </w:p>
    <w:sectPr w:rsidR="00E4221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0169B" w14:textId="77777777" w:rsidR="0008240E" w:rsidRDefault="0008240E">
      <w:pPr>
        <w:spacing w:before="0" w:after="0" w:line="240" w:lineRule="auto"/>
      </w:pPr>
      <w:r>
        <w:separator/>
      </w:r>
    </w:p>
    <w:p w14:paraId="7F001358" w14:textId="77777777" w:rsidR="0008240E" w:rsidRDefault="0008240E"/>
  </w:endnote>
  <w:endnote w:type="continuationSeparator" w:id="0">
    <w:p w14:paraId="4709791C" w14:textId="77777777" w:rsidR="0008240E" w:rsidRDefault="0008240E">
      <w:pPr>
        <w:spacing w:before="0" w:after="0" w:line="240" w:lineRule="auto"/>
      </w:pPr>
      <w:r>
        <w:continuationSeparator/>
      </w:r>
    </w:p>
    <w:p w14:paraId="51780954" w14:textId="77777777" w:rsidR="0008240E" w:rsidRDefault="00082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FC097" w14:textId="77777777" w:rsidR="003B1CD7" w:rsidRDefault="003B1C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3B4">
          <w:rPr>
            <w:noProof/>
          </w:rPr>
          <w:t>126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FDFED" w14:textId="77777777" w:rsidR="003B1CD7" w:rsidRDefault="003B1CD7" w:rsidP="00073577">
    <w:pPr>
      <w:pStyle w:val="Footer"/>
      <w:framePr w:wrap="none" w:vAnchor="text" w:hAnchor="margin" w:y="1"/>
      <w:rPr>
        <w:ins w:id="32" w:author="Abhishek Deep Nigam" w:date="2015-10-21T23:53:00Z"/>
        <w:rStyle w:val="PageNumber"/>
      </w:rPr>
    </w:pPr>
    <w:ins w:id="33" w:author="Abhishek Deep Nigam" w:date="2015-10-21T23:53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 w:rsidR="003F13B4">
      <w:rPr>
        <w:rStyle w:val="PageNumber"/>
        <w:noProof/>
      </w:rPr>
      <w:t>1</w:t>
    </w:r>
    <w:ins w:id="34" w:author="Abhishek Deep Nigam" w:date="2015-10-21T23:53:00Z">
      <w:r>
        <w:rPr>
          <w:rStyle w:val="PageNumber"/>
        </w:rPr>
        <w:fldChar w:fldCharType="end"/>
      </w:r>
    </w:ins>
  </w:p>
  <w:p w14:paraId="092E4EF5" w14:textId="77777777" w:rsidR="003B1CD7" w:rsidRDefault="003B1CD7">
    <w:pPr>
      <w:pStyle w:val="Footer"/>
      <w:ind w:firstLine="360"/>
      <w:jc w:val="center"/>
      <w:pPrChange w:id="35" w:author="Abhishek Deep Nigam" w:date="2015-10-21T23:53:00Z">
        <w:pPr>
          <w:pStyle w:val="Footer"/>
        </w:pPr>
      </w:pPrChange>
    </w:pPr>
    <w:ins w:id="36" w:author="Abhishek Deep Nigam" w:date="2015-10-21T23:53:00Z">
      <w:r>
        <w:t>University of Illinois at Urbana-Champaign</w:t>
      </w:r>
    </w:ins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95F64" w14:textId="77777777" w:rsidR="0008240E" w:rsidRDefault="0008240E">
      <w:pPr>
        <w:spacing w:before="0" w:after="0" w:line="240" w:lineRule="auto"/>
      </w:pPr>
      <w:r>
        <w:separator/>
      </w:r>
    </w:p>
    <w:p w14:paraId="38FD63A8" w14:textId="77777777" w:rsidR="0008240E" w:rsidRDefault="0008240E"/>
  </w:footnote>
  <w:footnote w:type="continuationSeparator" w:id="0">
    <w:p w14:paraId="4C2B3754" w14:textId="77777777" w:rsidR="0008240E" w:rsidRDefault="0008240E">
      <w:pPr>
        <w:spacing w:before="0" w:after="0" w:line="240" w:lineRule="auto"/>
      </w:pPr>
      <w:r>
        <w:continuationSeparator/>
      </w:r>
    </w:p>
    <w:p w14:paraId="30F66DE7" w14:textId="77777777" w:rsidR="0008240E" w:rsidRDefault="0008240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394ED" w14:textId="77777777" w:rsidR="003B1CD7" w:rsidRDefault="003B1CD7" w:rsidP="00EF08E5">
    <w:pPr>
      <w:pStyle w:val="Header"/>
      <w:jc w:val="right"/>
      <w:rPr>
        <w:ins w:id="27" w:author="Abhishek Deep Nigam" w:date="2015-10-26T02:29:00Z"/>
      </w:rPr>
    </w:pPr>
    <w:ins w:id="28" w:author="Abhishek Deep Nigam" w:date="2015-10-26T02:29:00Z">
      <w:r>
        <w:t xml:space="preserve">Jakub </w:t>
      </w:r>
      <w:proofErr w:type="spellStart"/>
      <w:r>
        <w:t>Klapacz</w:t>
      </w:r>
      <w:proofErr w:type="spellEnd"/>
      <w:r>
        <w:t xml:space="preserve"> – jklapac2 (3 units)</w:t>
      </w:r>
    </w:ins>
  </w:p>
  <w:p w14:paraId="7AC524A1" w14:textId="77777777" w:rsidR="003B1CD7" w:rsidRDefault="003B1CD7" w:rsidP="00EF08E5">
    <w:pPr>
      <w:pStyle w:val="Header"/>
      <w:jc w:val="right"/>
      <w:rPr>
        <w:ins w:id="29" w:author="Abhishek Deep Nigam" w:date="2015-10-26T02:29:00Z"/>
      </w:rPr>
    </w:pPr>
    <w:ins w:id="30" w:author="Abhishek Deep Nigam" w:date="2015-10-26T02:29:00Z">
      <w:r>
        <w:t>Abhishek Nigam – adnigam2 (3 units)</w:t>
      </w:r>
    </w:ins>
  </w:p>
  <w:p w14:paraId="0CD06D03" w14:textId="77777777" w:rsidR="003B1CD7" w:rsidRDefault="003B1CD7">
    <w:pPr>
      <w:pStyle w:val="Header"/>
      <w:jc w:val="right"/>
      <w:pPrChange w:id="31" w:author="Abhishek Deep Nigam" w:date="2015-10-26T02:29:00Z">
        <w:pPr>
          <w:pStyle w:val="Header"/>
        </w:pPr>
      </w:pPrChange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1747A" w14:textId="77777777" w:rsidR="003B1CD7" w:rsidRDefault="003B1CD7" w:rsidP="00485923">
    <w:pPr>
      <w:pStyle w:val="Header"/>
      <w:jc w:val="right"/>
    </w:pPr>
    <w:r>
      <w:t xml:space="preserve">Jakub </w:t>
    </w:r>
    <w:proofErr w:type="spellStart"/>
    <w:r>
      <w:t>Klapacz</w:t>
    </w:r>
    <w:proofErr w:type="spellEnd"/>
    <w:r>
      <w:t xml:space="preserve"> – jklapac2 (3 units)</w:t>
    </w:r>
  </w:p>
  <w:p w14:paraId="1A7E44E3" w14:textId="77777777" w:rsidR="003B1CD7" w:rsidRDefault="003B1CD7" w:rsidP="00485923">
    <w:pPr>
      <w:pStyle w:val="Header"/>
      <w:jc w:val="right"/>
    </w:pPr>
    <w:r>
      <w:t>Abhishek Nigam – adnigam2 (3 units)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728DE"/>
    <w:multiLevelType w:val="hybridMultilevel"/>
    <w:tmpl w:val="F968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A17BD"/>
    <w:multiLevelType w:val="multilevel"/>
    <w:tmpl w:val="C916D31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7282EDB"/>
    <w:multiLevelType w:val="hybridMultilevel"/>
    <w:tmpl w:val="A8DE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E28C5"/>
    <w:multiLevelType w:val="hybridMultilevel"/>
    <w:tmpl w:val="A65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816F3"/>
    <w:multiLevelType w:val="hybridMultilevel"/>
    <w:tmpl w:val="1FC4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attachedTemplate r:id="rId1"/>
  <w:revisionView w:markup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23"/>
    <w:rsid w:val="000003D9"/>
    <w:rsid w:val="00000772"/>
    <w:rsid w:val="00011494"/>
    <w:rsid w:val="00027853"/>
    <w:rsid w:val="00073577"/>
    <w:rsid w:val="0008240E"/>
    <w:rsid w:val="000951CF"/>
    <w:rsid w:val="000F2EB4"/>
    <w:rsid w:val="001B50EC"/>
    <w:rsid w:val="001B77BB"/>
    <w:rsid w:val="001E6F3B"/>
    <w:rsid w:val="002126C9"/>
    <w:rsid w:val="00214B08"/>
    <w:rsid w:val="002157E8"/>
    <w:rsid w:val="002365AA"/>
    <w:rsid w:val="0024028C"/>
    <w:rsid w:val="00245841"/>
    <w:rsid w:val="00284268"/>
    <w:rsid w:val="002B29A4"/>
    <w:rsid w:val="003006A3"/>
    <w:rsid w:val="003B1CD7"/>
    <w:rsid w:val="003C266B"/>
    <w:rsid w:val="003C58CF"/>
    <w:rsid w:val="003F13B4"/>
    <w:rsid w:val="003F69D7"/>
    <w:rsid w:val="0040270A"/>
    <w:rsid w:val="00424168"/>
    <w:rsid w:val="00436B32"/>
    <w:rsid w:val="004726C7"/>
    <w:rsid w:val="00482C1A"/>
    <w:rsid w:val="00484C9B"/>
    <w:rsid w:val="00485923"/>
    <w:rsid w:val="00497FD6"/>
    <w:rsid w:val="004F2B79"/>
    <w:rsid w:val="00502543"/>
    <w:rsid w:val="006B5DE2"/>
    <w:rsid w:val="006F623E"/>
    <w:rsid w:val="00780DF2"/>
    <w:rsid w:val="007B45A7"/>
    <w:rsid w:val="0080178E"/>
    <w:rsid w:val="008124E8"/>
    <w:rsid w:val="00865C97"/>
    <w:rsid w:val="0091050C"/>
    <w:rsid w:val="00924792"/>
    <w:rsid w:val="00950BC5"/>
    <w:rsid w:val="00963F06"/>
    <w:rsid w:val="009C533D"/>
    <w:rsid w:val="009D4796"/>
    <w:rsid w:val="00AB59E4"/>
    <w:rsid w:val="00B10FC5"/>
    <w:rsid w:val="00B43022"/>
    <w:rsid w:val="00B52F26"/>
    <w:rsid w:val="00BA4BF1"/>
    <w:rsid w:val="00BD1BF8"/>
    <w:rsid w:val="00C112DA"/>
    <w:rsid w:val="00C44AA9"/>
    <w:rsid w:val="00CE1496"/>
    <w:rsid w:val="00CE5145"/>
    <w:rsid w:val="00CE5CA2"/>
    <w:rsid w:val="00CE7679"/>
    <w:rsid w:val="00D42613"/>
    <w:rsid w:val="00D64DD9"/>
    <w:rsid w:val="00DC3C97"/>
    <w:rsid w:val="00DF7577"/>
    <w:rsid w:val="00E30F67"/>
    <w:rsid w:val="00E42218"/>
    <w:rsid w:val="00E941ED"/>
    <w:rsid w:val="00EB5547"/>
    <w:rsid w:val="00EF08E5"/>
    <w:rsid w:val="00F07462"/>
    <w:rsid w:val="00F13A2A"/>
    <w:rsid w:val="00F23A12"/>
    <w:rsid w:val="00F25C3F"/>
    <w:rsid w:val="00F607C1"/>
    <w:rsid w:val="00F611DF"/>
    <w:rsid w:val="00F75489"/>
    <w:rsid w:val="00F928E5"/>
    <w:rsid w:val="00F95647"/>
    <w:rsid w:val="00F95F35"/>
    <w:rsid w:val="00FA72E3"/>
    <w:rsid w:val="00FC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81A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35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92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923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85923"/>
  </w:style>
  <w:style w:type="paragraph" w:styleId="ListParagraph">
    <w:name w:val="List Paragraph"/>
    <w:basedOn w:val="Normal"/>
    <w:uiPriority w:val="34"/>
    <w:unhideWhenUsed/>
    <w:qFormat/>
    <w:rsid w:val="0048592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11494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3577"/>
    <w:rPr>
      <w:rFonts w:asciiTheme="majorHAnsi" w:eastAsiaTheme="majorEastAsia" w:hAnsiTheme="majorHAnsi" w:cstheme="majorBidi"/>
      <w:color w:val="005494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dn5327/Library/Containers/com.microsoft.Word/Data/Library/Caches/TM10002076/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5457-84FB-AC41-8A76-65F4A7B7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5</TotalTime>
  <Pages>1</Pages>
  <Words>16</Words>
  <Characters>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Deep Nigam</dc:creator>
  <cp:keywords/>
  <dc:description/>
  <cp:lastModifiedBy>Abhishek Deep Nigam</cp:lastModifiedBy>
  <cp:revision>6</cp:revision>
  <cp:lastPrinted>2015-10-26T22:40:00Z</cp:lastPrinted>
  <dcterms:created xsi:type="dcterms:W3CDTF">2015-10-26T22:40:00Z</dcterms:created>
  <dcterms:modified xsi:type="dcterms:W3CDTF">2015-11-10T02:52:00Z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